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F69AD" w14:textId="77777777" w:rsidR="00D769FD" w:rsidRDefault="000E694E">
      <w:pPr>
        <w:rPr>
          <w:rFonts w:cstheme="minorHAnsi"/>
          <w:sz w:val="36"/>
        </w:rPr>
      </w:pPr>
      <w:r>
        <w:rPr>
          <w:rFonts w:cstheme="minorHAnsi"/>
          <w:sz w:val="36"/>
        </w:rPr>
        <w:t>Motivation</w:t>
      </w:r>
    </w:p>
    <w:p w14:paraId="5885F25B" w14:textId="77777777" w:rsidR="000E694E" w:rsidRDefault="000E694E">
      <w:pPr>
        <w:rPr>
          <w:rFonts w:cstheme="minorHAnsi"/>
          <w:sz w:val="36"/>
        </w:rPr>
      </w:pPr>
    </w:p>
    <w:p w14:paraId="25AF651A" w14:textId="77777777" w:rsidR="00492960" w:rsidRDefault="000E694E">
      <w:pPr>
        <w:rPr>
          <w:ins w:id="0" w:author="Jens-Christian Fischer" w:date="2018-01-07T15:38:00Z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 wir erfahren haben das wir eine Maturarbeit schreiben mussten</w:t>
      </w:r>
      <w:ins w:id="1" w:author="Jens-Christian Fischer" w:date="2018-01-07T15:36:00Z">
        <w:r w:rsidR="00492960">
          <w:rPr>
            <w:rFonts w:cstheme="minorHAnsi"/>
            <w:sz w:val="24"/>
            <w:szCs w:val="24"/>
          </w:rPr>
          <w:t>,</w:t>
        </w:r>
      </w:ins>
      <w:r>
        <w:rPr>
          <w:rFonts w:cstheme="minorHAnsi"/>
          <w:sz w:val="24"/>
          <w:szCs w:val="24"/>
        </w:rPr>
        <w:t xml:space="preserve"> war für uns klar wir wollten etwas tun was uns </w:t>
      </w:r>
      <w:ins w:id="2" w:author="Jens-Christian Fischer" w:date="2018-01-07T15:36:00Z">
        <w:r w:rsidR="00492960">
          <w:rPr>
            <w:rFonts w:cstheme="minorHAnsi"/>
            <w:sz w:val="24"/>
            <w:szCs w:val="24"/>
          </w:rPr>
          <w:t>S</w:t>
        </w:r>
      </w:ins>
      <w:del w:id="3" w:author="Jens-Christian Fischer" w:date="2018-01-07T15:36:00Z">
        <w:r w:rsidDel="00492960">
          <w:rPr>
            <w:rFonts w:cstheme="minorHAnsi"/>
            <w:sz w:val="24"/>
            <w:szCs w:val="24"/>
          </w:rPr>
          <w:delText>s</w:delText>
        </w:r>
      </w:del>
      <w:r>
        <w:rPr>
          <w:rFonts w:cstheme="minorHAnsi"/>
          <w:sz w:val="24"/>
          <w:szCs w:val="24"/>
        </w:rPr>
        <w:t>pass macht. Tobias hatte die Idee</w:t>
      </w:r>
      <w:ins w:id="4" w:author="Jens-Christian Fischer" w:date="2018-01-07T15:36:00Z">
        <w:r w:rsidR="00492960">
          <w:rPr>
            <w:rFonts w:cstheme="minorHAnsi"/>
            <w:sz w:val="24"/>
            <w:szCs w:val="24"/>
          </w:rPr>
          <w:t>,</w:t>
        </w:r>
      </w:ins>
      <w:r>
        <w:rPr>
          <w:rFonts w:cstheme="minorHAnsi"/>
          <w:sz w:val="24"/>
          <w:szCs w:val="24"/>
        </w:rPr>
        <w:t xml:space="preserve"> etwas mit Gaming zu machen. Da wir </w:t>
      </w:r>
      <w:ins w:id="5" w:author="Jens-Christian Fischer" w:date="2018-01-07T15:39:00Z">
        <w:r w:rsidR="00492960">
          <w:rPr>
            <w:rFonts w:cstheme="minorHAnsi"/>
            <w:sz w:val="24"/>
            <w:szCs w:val="24"/>
          </w:rPr>
          <w:t>b</w:t>
        </w:r>
      </w:ins>
      <w:del w:id="6" w:author="Jens-Christian Fischer" w:date="2018-01-07T15:36:00Z">
        <w:r w:rsidDel="00492960">
          <w:rPr>
            <w:rFonts w:cstheme="minorHAnsi"/>
            <w:sz w:val="24"/>
            <w:szCs w:val="24"/>
          </w:rPr>
          <w:delText>b</w:delText>
        </w:r>
      </w:del>
      <w:r>
        <w:rPr>
          <w:rFonts w:cstheme="minorHAnsi"/>
          <w:sz w:val="24"/>
          <w:szCs w:val="24"/>
        </w:rPr>
        <w:t>eide leidenschaftliche Gamer sind</w:t>
      </w:r>
      <w:ins w:id="7" w:author="Jens-Christian Fischer" w:date="2018-01-07T15:37:00Z">
        <w:r w:rsidR="00492960">
          <w:rPr>
            <w:rFonts w:cstheme="minorHAnsi"/>
            <w:sz w:val="24"/>
            <w:szCs w:val="24"/>
          </w:rPr>
          <w:t>,</w:t>
        </w:r>
      </w:ins>
      <w:r>
        <w:rPr>
          <w:rFonts w:cstheme="minorHAnsi"/>
          <w:sz w:val="24"/>
          <w:szCs w:val="24"/>
        </w:rPr>
        <w:t xml:space="preserve"> fanden wir die Idee gut und machten uns auf die Suche nach einem </w:t>
      </w:r>
      <w:del w:id="8" w:author="Jens-Christian Fischer" w:date="2018-01-07T15:37:00Z">
        <w:r w:rsidDel="00492960">
          <w:rPr>
            <w:rFonts w:cstheme="minorHAnsi"/>
            <w:sz w:val="24"/>
            <w:szCs w:val="24"/>
          </w:rPr>
          <w:delText xml:space="preserve">guten </w:delText>
        </w:r>
      </w:del>
      <w:ins w:id="9" w:author="Jens-Christian Fischer" w:date="2018-01-07T15:37:00Z">
        <w:r w:rsidR="00492960">
          <w:rPr>
            <w:rFonts w:cstheme="minorHAnsi"/>
            <w:sz w:val="24"/>
            <w:szCs w:val="24"/>
          </w:rPr>
          <w:t>geeigneten</w:t>
        </w:r>
        <w:r w:rsidR="00492960">
          <w:rPr>
            <w:rFonts w:cstheme="minorHAnsi"/>
            <w:sz w:val="24"/>
            <w:szCs w:val="24"/>
          </w:rPr>
          <w:t xml:space="preserve"> </w:t>
        </w:r>
      </w:ins>
      <w:r>
        <w:rPr>
          <w:rFonts w:cstheme="minorHAnsi"/>
          <w:sz w:val="24"/>
          <w:szCs w:val="24"/>
        </w:rPr>
        <w:t>Thema. Wir beide lieb</w:t>
      </w:r>
      <w:r w:rsidR="00EC3A3E">
        <w:rPr>
          <w:rFonts w:cstheme="minorHAnsi"/>
          <w:sz w:val="24"/>
          <w:szCs w:val="24"/>
        </w:rPr>
        <w:t>en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Role-playing</w:t>
      </w:r>
      <w:proofErr w:type="spellEnd"/>
      <w:r>
        <w:rPr>
          <w:rFonts w:cstheme="minorHAnsi"/>
          <w:sz w:val="24"/>
          <w:szCs w:val="24"/>
        </w:rPr>
        <w:t xml:space="preserve"> </w:t>
      </w:r>
      <w:del w:id="10" w:author="Jens-Christian Fischer" w:date="2018-01-07T15:37:00Z">
        <w:r w:rsidDel="00492960">
          <w:rPr>
            <w:rFonts w:cstheme="minorHAnsi"/>
            <w:sz w:val="24"/>
            <w:szCs w:val="24"/>
          </w:rPr>
          <w:delText xml:space="preserve">games </w:delText>
        </w:r>
      </w:del>
      <w:ins w:id="11" w:author="Jens-Christian Fischer" w:date="2018-01-07T15:37:00Z">
        <w:r w:rsidR="00492960">
          <w:rPr>
            <w:rFonts w:cstheme="minorHAnsi"/>
            <w:sz w:val="24"/>
            <w:szCs w:val="24"/>
          </w:rPr>
          <w:t>G</w:t>
        </w:r>
        <w:r w:rsidR="00492960">
          <w:rPr>
            <w:rFonts w:cstheme="minorHAnsi"/>
            <w:sz w:val="24"/>
            <w:szCs w:val="24"/>
          </w:rPr>
          <w:t xml:space="preserve">ames </w:t>
        </w:r>
        <w:r w:rsidR="00492960">
          <w:rPr>
            <w:rFonts w:cstheme="minorHAnsi"/>
            <w:sz w:val="24"/>
            <w:szCs w:val="24"/>
          </w:rPr>
          <w:t xml:space="preserve">(RPG) </w:t>
        </w:r>
      </w:ins>
      <w:r>
        <w:rPr>
          <w:rFonts w:cstheme="minorHAnsi"/>
          <w:sz w:val="24"/>
          <w:szCs w:val="24"/>
        </w:rPr>
        <w:t xml:space="preserve">und versuchten </w:t>
      </w:r>
      <w:ins w:id="12" w:author="Jens-Christian Fischer" w:date="2018-01-07T15:37:00Z">
        <w:r w:rsidR="00492960">
          <w:rPr>
            <w:rFonts w:cstheme="minorHAnsi"/>
            <w:sz w:val="24"/>
            <w:szCs w:val="24"/>
          </w:rPr>
          <w:t xml:space="preserve">deshalb, </w:t>
        </w:r>
      </w:ins>
      <w:r>
        <w:rPr>
          <w:rFonts w:cstheme="minorHAnsi"/>
          <w:sz w:val="24"/>
          <w:szCs w:val="24"/>
        </w:rPr>
        <w:t>diese in unser Thema einzubauen. RPG</w:t>
      </w:r>
      <w:del w:id="13" w:author="Jens-Christian Fischer" w:date="2018-01-07T15:37:00Z">
        <w:r w:rsidDel="00492960">
          <w:rPr>
            <w:rFonts w:cstheme="minorHAnsi"/>
            <w:sz w:val="24"/>
            <w:szCs w:val="24"/>
          </w:rPr>
          <w:delText>’</w:delText>
        </w:r>
      </w:del>
      <w:r>
        <w:rPr>
          <w:rFonts w:cstheme="minorHAnsi"/>
          <w:sz w:val="24"/>
          <w:szCs w:val="24"/>
        </w:rPr>
        <w:t xml:space="preserve">s sind in den 80er und 90er Jahren </w:t>
      </w:r>
      <w:del w:id="14" w:author="Jens-Christian Fischer" w:date="2018-01-07T15:37:00Z">
        <w:r w:rsidDel="00492960">
          <w:rPr>
            <w:rFonts w:cstheme="minorHAnsi"/>
            <w:sz w:val="24"/>
            <w:szCs w:val="24"/>
          </w:rPr>
          <w:delText xml:space="preserve">sehr </w:delText>
        </w:r>
      </w:del>
      <w:r>
        <w:rPr>
          <w:rFonts w:cstheme="minorHAnsi"/>
          <w:sz w:val="24"/>
          <w:szCs w:val="24"/>
        </w:rPr>
        <w:t xml:space="preserve">gross geworden und prägten die Gaming Industrie. Wir sind beide </w:t>
      </w:r>
      <w:del w:id="15" w:author="Jens-Christian Fischer" w:date="2018-01-07T15:37:00Z">
        <w:r w:rsidDel="00492960">
          <w:rPr>
            <w:rFonts w:cstheme="minorHAnsi"/>
            <w:sz w:val="24"/>
            <w:szCs w:val="24"/>
          </w:rPr>
          <w:delText xml:space="preserve">ende </w:delText>
        </w:r>
      </w:del>
      <w:ins w:id="16" w:author="Jens-Christian Fischer" w:date="2018-01-07T15:37:00Z">
        <w:r w:rsidR="00492960">
          <w:rPr>
            <w:rFonts w:cstheme="minorHAnsi"/>
            <w:sz w:val="24"/>
            <w:szCs w:val="24"/>
          </w:rPr>
          <w:t>E</w:t>
        </w:r>
        <w:r w:rsidR="00492960">
          <w:rPr>
            <w:rFonts w:cstheme="minorHAnsi"/>
            <w:sz w:val="24"/>
            <w:szCs w:val="24"/>
          </w:rPr>
          <w:t xml:space="preserve">nde </w:t>
        </w:r>
      </w:ins>
      <w:r>
        <w:rPr>
          <w:rFonts w:cstheme="minorHAnsi"/>
          <w:sz w:val="24"/>
          <w:szCs w:val="24"/>
        </w:rPr>
        <w:t xml:space="preserve">der 90er Jahre geboren und haben uns erst in unserer frühen Jugend mit </w:t>
      </w:r>
      <w:r w:rsidR="00EC3A3E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>ames befasst</w:t>
      </w:r>
      <w:ins w:id="17" w:author="Jens-Christian Fischer" w:date="2018-01-07T15:38:00Z">
        <w:r w:rsidR="00492960">
          <w:rPr>
            <w:rFonts w:cstheme="minorHAnsi"/>
            <w:sz w:val="24"/>
            <w:szCs w:val="24"/>
          </w:rPr>
          <w:t xml:space="preserve">. </w:t>
        </w:r>
      </w:ins>
      <w:r>
        <w:rPr>
          <w:rFonts w:cstheme="minorHAnsi"/>
          <w:sz w:val="24"/>
          <w:szCs w:val="24"/>
        </w:rPr>
        <w:t xml:space="preserve"> </w:t>
      </w:r>
      <w:ins w:id="18" w:author="Jens-Christian Fischer" w:date="2018-01-07T15:38:00Z">
        <w:r w:rsidR="00492960">
          <w:rPr>
            <w:rFonts w:cstheme="minorHAnsi"/>
            <w:sz w:val="24"/>
            <w:szCs w:val="24"/>
          </w:rPr>
          <w:t xml:space="preserve">Da wir </w:t>
        </w:r>
      </w:ins>
      <w:r>
        <w:rPr>
          <w:rFonts w:cstheme="minorHAnsi"/>
          <w:sz w:val="24"/>
          <w:szCs w:val="24"/>
        </w:rPr>
        <w:t xml:space="preserve">und </w:t>
      </w:r>
      <w:del w:id="19" w:author="Jens-Christian Fischer" w:date="2018-01-07T15:38:00Z">
        <w:r w:rsidDel="00492960">
          <w:rPr>
            <w:rFonts w:cstheme="minorHAnsi"/>
            <w:sz w:val="24"/>
            <w:szCs w:val="24"/>
          </w:rPr>
          <w:delText xml:space="preserve">haben </w:delText>
        </w:r>
      </w:del>
      <w:ins w:id="20" w:author="Jens-Christian Fischer" w:date="2018-01-07T15:38:00Z">
        <w:r w:rsidR="00492960">
          <w:rPr>
            <w:rFonts w:cstheme="minorHAnsi"/>
            <w:sz w:val="24"/>
            <w:szCs w:val="24"/>
          </w:rPr>
          <w:t>deshalb</w:t>
        </w:r>
        <w:r w:rsidR="00492960">
          <w:rPr>
            <w:rFonts w:cstheme="minorHAnsi"/>
            <w:sz w:val="24"/>
            <w:szCs w:val="24"/>
          </w:rPr>
          <w:t xml:space="preserve"> </w:t>
        </w:r>
      </w:ins>
      <w:del w:id="21" w:author="Jens-Christian Fischer" w:date="2018-01-07T15:38:00Z">
        <w:r w:rsidDel="00492960">
          <w:rPr>
            <w:rFonts w:cstheme="minorHAnsi"/>
            <w:sz w:val="24"/>
            <w:szCs w:val="24"/>
          </w:rPr>
          <w:delText xml:space="preserve">somit </w:delText>
        </w:r>
      </w:del>
      <w:r>
        <w:rPr>
          <w:rFonts w:cstheme="minorHAnsi"/>
          <w:sz w:val="24"/>
          <w:szCs w:val="24"/>
        </w:rPr>
        <w:t>viel Gaming Geschichte verpasst</w:t>
      </w:r>
      <w:ins w:id="22" w:author="Jens-Christian Fischer" w:date="2018-01-07T15:38:00Z">
        <w:r w:rsidR="00492960">
          <w:rPr>
            <w:rFonts w:cstheme="minorHAnsi"/>
            <w:sz w:val="24"/>
            <w:szCs w:val="24"/>
          </w:rPr>
          <w:t xml:space="preserve"> haben</w:t>
        </w:r>
      </w:ins>
      <w:r>
        <w:rPr>
          <w:rFonts w:cstheme="minorHAnsi"/>
          <w:sz w:val="24"/>
          <w:szCs w:val="24"/>
        </w:rPr>
        <w:t xml:space="preserve">, </w:t>
      </w:r>
      <w:ins w:id="23" w:author="Jens-Christian Fischer" w:date="2018-01-07T15:38:00Z">
        <w:r w:rsidR="00492960">
          <w:rPr>
            <w:rFonts w:cstheme="minorHAnsi"/>
            <w:sz w:val="24"/>
            <w:szCs w:val="24"/>
          </w:rPr>
          <w:t>i</w:t>
        </w:r>
      </w:ins>
      <w:del w:id="24" w:author="Jens-Christian Fischer" w:date="2018-01-07T15:38:00Z">
        <w:r w:rsidDel="00492960">
          <w:rPr>
            <w:rFonts w:cstheme="minorHAnsi"/>
            <w:sz w:val="24"/>
            <w:szCs w:val="24"/>
          </w:rPr>
          <w:delText xml:space="preserve">da </w:delText>
        </w:r>
        <w:r w:rsidR="00EC3A3E" w:rsidDel="00492960">
          <w:rPr>
            <w:rFonts w:cstheme="minorHAnsi"/>
            <w:sz w:val="24"/>
            <w:szCs w:val="24"/>
          </w:rPr>
          <w:delText>i</w:delText>
        </w:r>
      </w:del>
      <w:r w:rsidR="00EC3A3E">
        <w:rPr>
          <w:rFonts w:cstheme="minorHAnsi"/>
          <w:sz w:val="24"/>
          <w:szCs w:val="24"/>
        </w:rPr>
        <w:t xml:space="preserve">st </w:t>
      </w:r>
      <w:r>
        <w:rPr>
          <w:rFonts w:cstheme="minorHAnsi"/>
          <w:sz w:val="24"/>
          <w:szCs w:val="24"/>
        </w:rPr>
        <w:t xml:space="preserve">uns die Idee </w:t>
      </w:r>
      <w:r w:rsidR="00EC3A3E">
        <w:rPr>
          <w:rFonts w:cstheme="minorHAnsi"/>
          <w:sz w:val="24"/>
          <w:szCs w:val="24"/>
        </w:rPr>
        <w:t>gekommen</w:t>
      </w:r>
      <w:ins w:id="25" w:author="Jens-Christian Fischer" w:date="2018-01-07T15:38:00Z">
        <w:r w:rsidR="00492960">
          <w:rPr>
            <w:rFonts w:cstheme="minorHAnsi"/>
            <w:sz w:val="24"/>
            <w:szCs w:val="24"/>
          </w:rPr>
          <w:t>,</w:t>
        </w:r>
      </w:ins>
      <w:r w:rsidR="00EC3A3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die Veränderung von RPG</w:t>
      </w:r>
      <w:del w:id="26" w:author="Jens-Christian Fischer" w:date="2018-01-07T15:38:00Z">
        <w:r w:rsidDel="00492960">
          <w:rPr>
            <w:rFonts w:cstheme="minorHAnsi"/>
            <w:sz w:val="24"/>
            <w:szCs w:val="24"/>
          </w:rPr>
          <w:delText>’</w:delText>
        </w:r>
      </w:del>
      <w:r>
        <w:rPr>
          <w:rFonts w:cstheme="minorHAnsi"/>
          <w:sz w:val="24"/>
          <w:szCs w:val="24"/>
        </w:rPr>
        <w:t xml:space="preserve">s im </w:t>
      </w:r>
      <w:ins w:id="27" w:author="Jens-Christian Fischer" w:date="2018-01-07T15:38:00Z">
        <w:r w:rsidR="00492960">
          <w:rPr>
            <w:rFonts w:cstheme="minorHAnsi"/>
            <w:sz w:val="24"/>
            <w:szCs w:val="24"/>
          </w:rPr>
          <w:t>L</w:t>
        </w:r>
      </w:ins>
      <w:del w:id="28" w:author="Jens-Christian Fischer" w:date="2018-01-07T15:38:00Z">
        <w:r w:rsidDel="00492960">
          <w:rPr>
            <w:rFonts w:cstheme="minorHAnsi"/>
            <w:sz w:val="24"/>
            <w:szCs w:val="24"/>
          </w:rPr>
          <w:delText>l</w:delText>
        </w:r>
      </w:del>
      <w:r>
        <w:rPr>
          <w:rFonts w:cstheme="minorHAnsi"/>
          <w:sz w:val="24"/>
          <w:szCs w:val="24"/>
        </w:rPr>
        <w:t xml:space="preserve">aufe der Zeit zu analysieren. </w:t>
      </w:r>
    </w:p>
    <w:p w14:paraId="54C65A54" w14:textId="77777777" w:rsidR="00492960" w:rsidRDefault="000E694E">
      <w:pPr>
        <w:rPr>
          <w:ins w:id="29" w:author="Jens-Christian Fischer" w:date="2018-01-07T15:41:00Z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Wir waren </w:t>
      </w:r>
      <w:del w:id="30" w:author="Jens-Christian Fischer" w:date="2018-01-07T15:38:00Z">
        <w:r w:rsidDel="00492960">
          <w:rPr>
            <w:rFonts w:cstheme="minorHAnsi"/>
            <w:sz w:val="24"/>
            <w:szCs w:val="24"/>
          </w:rPr>
          <w:delText xml:space="preserve">beide </w:delText>
        </w:r>
      </w:del>
      <w:ins w:id="31" w:author="Jens-Christian Fischer" w:date="2018-01-07T15:39:00Z">
        <w:r w:rsidR="00492960">
          <w:rPr>
            <w:rFonts w:cstheme="minorHAnsi"/>
            <w:sz w:val="24"/>
            <w:szCs w:val="24"/>
          </w:rPr>
          <w:t>b</w:t>
        </w:r>
      </w:ins>
      <w:ins w:id="32" w:author="Jens-Christian Fischer" w:date="2018-01-07T15:38:00Z">
        <w:r w:rsidR="00492960">
          <w:rPr>
            <w:rFonts w:cstheme="minorHAnsi"/>
            <w:sz w:val="24"/>
            <w:szCs w:val="24"/>
          </w:rPr>
          <w:t xml:space="preserve">eide </w:t>
        </w:r>
      </w:ins>
      <w:r>
        <w:rPr>
          <w:rFonts w:cstheme="minorHAnsi"/>
          <w:sz w:val="24"/>
          <w:szCs w:val="24"/>
        </w:rPr>
        <w:t>zufrieden mit unserem Thema</w:t>
      </w:r>
      <w:r w:rsidR="00EC3A3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merkten aber schnell</w:t>
      </w:r>
      <w:ins w:id="33" w:author="Jens-Christian Fischer" w:date="2018-01-07T15:39:00Z">
        <w:r w:rsidR="00492960">
          <w:rPr>
            <w:rFonts w:cstheme="minorHAnsi"/>
            <w:sz w:val="24"/>
            <w:szCs w:val="24"/>
          </w:rPr>
          <w:t>,</w:t>
        </w:r>
      </w:ins>
      <w:r>
        <w:rPr>
          <w:rFonts w:cstheme="minorHAnsi"/>
          <w:sz w:val="24"/>
          <w:szCs w:val="24"/>
        </w:rPr>
        <w:t xml:space="preserve"> </w:t>
      </w:r>
      <w:r w:rsidR="00EC3A3E">
        <w:rPr>
          <w:rFonts w:cstheme="minorHAnsi"/>
          <w:sz w:val="24"/>
          <w:szCs w:val="24"/>
        </w:rPr>
        <w:t>dass</w:t>
      </w:r>
      <w:r>
        <w:rPr>
          <w:rFonts w:cstheme="minorHAnsi"/>
          <w:sz w:val="24"/>
          <w:szCs w:val="24"/>
        </w:rPr>
        <w:t xml:space="preserve"> es viele </w:t>
      </w:r>
      <w:commentRangeStart w:id="34"/>
      <w:r>
        <w:rPr>
          <w:rFonts w:cstheme="minorHAnsi"/>
          <w:sz w:val="24"/>
          <w:szCs w:val="24"/>
        </w:rPr>
        <w:t>Schwierigkeiten</w:t>
      </w:r>
      <w:commentRangeEnd w:id="34"/>
      <w:r w:rsidR="00492960">
        <w:rPr>
          <w:rStyle w:val="CommentReference"/>
        </w:rPr>
        <w:commentReference w:id="34"/>
      </w:r>
      <w:r>
        <w:rPr>
          <w:rFonts w:cstheme="minorHAnsi"/>
          <w:sz w:val="24"/>
          <w:szCs w:val="24"/>
        </w:rPr>
        <w:t xml:space="preserve"> geben würde unser Thema so </w:t>
      </w:r>
      <w:del w:id="35" w:author="Jens-Christian Fischer" w:date="2018-01-07T15:39:00Z">
        <w:r w:rsidDel="00492960">
          <w:rPr>
            <w:rFonts w:cstheme="minorHAnsi"/>
            <w:sz w:val="24"/>
            <w:szCs w:val="24"/>
          </w:rPr>
          <w:delText>durchzusetzen</w:delText>
        </w:r>
      </w:del>
      <w:ins w:id="36" w:author="Jens-Christian Fischer" w:date="2018-01-07T15:39:00Z">
        <w:r w:rsidR="00492960">
          <w:rPr>
            <w:rFonts w:cstheme="minorHAnsi"/>
            <w:sz w:val="24"/>
            <w:szCs w:val="24"/>
          </w:rPr>
          <w:t>umzusetzen</w:t>
        </w:r>
      </w:ins>
      <w:r w:rsidR="00EC3A3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del w:id="37" w:author="Jens-Christian Fischer" w:date="2018-01-07T15:39:00Z">
        <w:r w:rsidR="00710CA8" w:rsidDel="00492960">
          <w:rPr>
            <w:rFonts w:cstheme="minorHAnsi"/>
            <w:sz w:val="24"/>
            <w:szCs w:val="24"/>
          </w:rPr>
          <w:delText xml:space="preserve">jedoch </w:delText>
        </w:r>
      </w:del>
      <w:ins w:id="38" w:author="Jens-Christian Fischer" w:date="2018-01-07T15:39:00Z">
        <w:r w:rsidR="00492960">
          <w:rPr>
            <w:rFonts w:cstheme="minorHAnsi"/>
            <w:sz w:val="24"/>
            <w:szCs w:val="24"/>
          </w:rPr>
          <w:t>aber</w:t>
        </w:r>
        <w:r w:rsidR="00492960">
          <w:rPr>
            <w:rFonts w:cstheme="minorHAnsi"/>
            <w:sz w:val="24"/>
            <w:szCs w:val="24"/>
          </w:rPr>
          <w:t xml:space="preserve"> </w:t>
        </w:r>
        <w:r w:rsidR="00492960">
          <w:rPr>
            <w:rFonts w:cstheme="minorHAnsi"/>
            <w:sz w:val="24"/>
            <w:szCs w:val="24"/>
          </w:rPr>
          <w:t xml:space="preserve">wir </w:t>
        </w:r>
      </w:ins>
      <w:r w:rsidR="00710CA8">
        <w:rPr>
          <w:rFonts w:cstheme="minorHAnsi"/>
          <w:sz w:val="24"/>
          <w:szCs w:val="24"/>
        </w:rPr>
        <w:t xml:space="preserve">wollten </w:t>
      </w:r>
      <w:del w:id="39" w:author="Jens-Christian Fischer" w:date="2018-01-07T15:39:00Z">
        <w:r w:rsidR="00710CA8" w:rsidDel="00492960">
          <w:rPr>
            <w:rFonts w:cstheme="minorHAnsi"/>
            <w:sz w:val="24"/>
            <w:szCs w:val="24"/>
          </w:rPr>
          <w:delText xml:space="preserve">wir </w:delText>
        </w:r>
      </w:del>
      <w:r w:rsidR="00710CA8">
        <w:rPr>
          <w:rFonts w:cstheme="minorHAnsi"/>
          <w:sz w:val="24"/>
          <w:szCs w:val="24"/>
        </w:rPr>
        <w:t>unser Thema weiter behandeln. Uns wurde klar</w:t>
      </w:r>
      <w:ins w:id="40" w:author="Jens-Christian Fischer" w:date="2018-01-07T15:40:00Z">
        <w:r w:rsidR="00492960">
          <w:rPr>
            <w:rFonts w:cstheme="minorHAnsi"/>
            <w:sz w:val="24"/>
            <w:szCs w:val="24"/>
          </w:rPr>
          <w:t>,</w:t>
        </w:r>
      </w:ins>
      <w:r w:rsidR="00710CA8">
        <w:rPr>
          <w:rFonts w:cstheme="minorHAnsi"/>
          <w:sz w:val="24"/>
          <w:szCs w:val="24"/>
        </w:rPr>
        <w:t xml:space="preserve"> da</w:t>
      </w:r>
      <w:ins w:id="41" w:author="Jens-Christian Fischer" w:date="2018-01-07T15:40:00Z">
        <w:r w:rsidR="00492960">
          <w:rPr>
            <w:rFonts w:cstheme="minorHAnsi"/>
            <w:sz w:val="24"/>
            <w:szCs w:val="24"/>
          </w:rPr>
          <w:t>s</w:t>
        </w:r>
      </w:ins>
      <w:r w:rsidR="00710CA8">
        <w:rPr>
          <w:rFonts w:cstheme="minorHAnsi"/>
          <w:sz w:val="24"/>
          <w:szCs w:val="24"/>
        </w:rPr>
        <w:t xml:space="preserve">s es nicht Funktionieren würde und machten uns auf die </w:t>
      </w:r>
      <w:ins w:id="42" w:author="Jens-Christian Fischer" w:date="2018-01-07T15:40:00Z">
        <w:r w:rsidR="00492960">
          <w:rPr>
            <w:rFonts w:cstheme="minorHAnsi"/>
            <w:sz w:val="24"/>
            <w:szCs w:val="24"/>
          </w:rPr>
          <w:t>S</w:t>
        </w:r>
      </w:ins>
      <w:del w:id="43" w:author="Jens-Christian Fischer" w:date="2018-01-07T15:40:00Z">
        <w:r w:rsidR="00710CA8" w:rsidDel="00492960">
          <w:rPr>
            <w:rFonts w:cstheme="minorHAnsi"/>
            <w:sz w:val="24"/>
            <w:szCs w:val="24"/>
          </w:rPr>
          <w:delText>s</w:delText>
        </w:r>
      </w:del>
      <w:r w:rsidR="00710CA8">
        <w:rPr>
          <w:rFonts w:cstheme="minorHAnsi"/>
          <w:sz w:val="24"/>
          <w:szCs w:val="24"/>
        </w:rPr>
        <w:t>uche nach einem neuen Thema. Wir hatten mehrere Ideen welche auch im Bereich Gaming waren. Wir wollten</w:t>
      </w:r>
      <w:ins w:id="44" w:author="Jens-Christian Fischer" w:date="2018-01-07T15:40:00Z">
        <w:r w:rsidR="00492960">
          <w:rPr>
            <w:rFonts w:cstheme="minorHAnsi"/>
            <w:sz w:val="24"/>
            <w:szCs w:val="24"/>
          </w:rPr>
          <w:t xml:space="preserve"> zum Beispiel</w:t>
        </w:r>
      </w:ins>
      <w:r w:rsidR="00710CA8">
        <w:rPr>
          <w:rFonts w:cstheme="minorHAnsi"/>
          <w:sz w:val="24"/>
          <w:szCs w:val="24"/>
        </w:rPr>
        <w:t xml:space="preserve"> etwas </w:t>
      </w:r>
      <w:del w:id="45" w:author="Jens-Christian Fischer" w:date="2018-01-07T15:40:00Z">
        <w:r w:rsidR="00710CA8" w:rsidDel="00492960">
          <w:rPr>
            <w:rFonts w:cstheme="minorHAnsi"/>
            <w:sz w:val="24"/>
            <w:szCs w:val="24"/>
          </w:rPr>
          <w:delText xml:space="preserve">mit </w:delText>
        </w:r>
      </w:del>
      <w:ins w:id="46" w:author="Jens-Christian Fischer" w:date="2018-01-07T15:40:00Z">
        <w:r w:rsidR="00492960">
          <w:rPr>
            <w:rFonts w:cstheme="minorHAnsi"/>
            <w:sz w:val="24"/>
            <w:szCs w:val="24"/>
          </w:rPr>
          <w:t xml:space="preserve">über </w:t>
        </w:r>
      </w:ins>
      <w:r w:rsidR="00710CA8">
        <w:rPr>
          <w:rFonts w:cstheme="minorHAnsi"/>
          <w:sz w:val="24"/>
          <w:szCs w:val="24"/>
        </w:rPr>
        <w:t xml:space="preserve">E-Sports machen, jedoch waren unsere Meinung zu </w:t>
      </w:r>
      <w:del w:id="47" w:author="Jens-Christian Fischer" w:date="2018-01-07T15:40:00Z">
        <w:r w:rsidR="00710CA8" w:rsidDel="00492960">
          <w:rPr>
            <w:rFonts w:cstheme="minorHAnsi"/>
            <w:sz w:val="24"/>
            <w:szCs w:val="24"/>
          </w:rPr>
          <w:delText xml:space="preserve">verschieden </w:delText>
        </w:r>
      </w:del>
      <w:ins w:id="48" w:author="Jens-Christian Fischer" w:date="2018-01-07T15:40:00Z">
        <w:r w:rsidR="00492960">
          <w:rPr>
            <w:rFonts w:cstheme="minorHAnsi"/>
            <w:sz w:val="24"/>
            <w:szCs w:val="24"/>
          </w:rPr>
          <w:t>unterschiedlich</w:t>
        </w:r>
        <w:r w:rsidR="00492960">
          <w:rPr>
            <w:rFonts w:cstheme="minorHAnsi"/>
            <w:sz w:val="24"/>
            <w:szCs w:val="24"/>
          </w:rPr>
          <w:t xml:space="preserve"> </w:t>
        </w:r>
      </w:ins>
      <w:r w:rsidR="00710CA8">
        <w:rPr>
          <w:rFonts w:cstheme="minorHAnsi"/>
          <w:sz w:val="24"/>
          <w:szCs w:val="24"/>
        </w:rPr>
        <w:t xml:space="preserve">und wir hätten keine Arbeit </w:t>
      </w:r>
      <w:r w:rsidR="00EC3A3E">
        <w:rPr>
          <w:rFonts w:cstheme="minorHAnsi"/>
          <w:sz w:val="24"/>
          <w:szCs w:val="24"/>
        </w:rPr>
        <w:t>darüberschreiben</w:t>
      </w:r>
      <w:r w:rsidR="00710CA8">
        <w:rPr>
          <w:rFonts w:cstheme="minorHAnsi"/>
          <w:sz w:val="24"/>
          <w:szCs w:val="24"/>
        </w:rPr>
        <w:t xml:space="preserve"> können. </w:t>
      </w:r>
    </w:p>
    <w:p w14:paraId="58843815" w14:textId="77777777" w:rsidR="000E694E" w:rsidRPr="000E694E" w:rsidRDefault="00710C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Eine Idee war</w:t>
      </w:r>
      <w:ins w:id="49" w:author="Jens-Christian Fischer" w:date="2018-01-07T15:41:00Z">
        <w:r w:rsidR="00492960">
          <w:rPr>
            <w:rFonts w:cstheme="minorHAnsi"/>
            <w:sz w:val="24"/>
            <w:szCs w:val="24"/>
          </w:rPr>
          <w:t xml:space="preserve"> es,</w:t>
        </w:r>
      </w:ins>
      <w:del w:id="50" w:author="Jens-Christian Fischer" w:date="2018-01-07T15:41:00Z">
        <w:r w:rsidDel="00492960">
          <w:rPr>
            <w:rFonts w:cstheme="minorHAnsi"/>
            <w:sz w:val="24"/>
            <w:szCs w:val="24"/>
          </w:rPr>
          <w:delText xml:space="preserve"> noch</w:delText>
        </w:r>
      </w:del>
      <w:r>
        <w:rPr>
          <w:rFonts w:cstheme="minorHAnsi"/>
          <w:sz w:val="24"/>
          <w:szCs w:val="24"/>
        </w:rPr>
        <w:t xml:space="preserve"> die Produktion von Videogames zu untersuchen. </w:t>
      </w:r>
      <w:del w:id="51" w:author="Jens-Christian Fischer" w:date="2018-01-07T15:41:00Z">
        <w:r w:rsidDel="00492960">
          <w:rPr>
            <w:rFonts w:cstheme="minorHAnsi"/>
            <w:sz w:val="24"/>
            <w:szCs w:val="24"/>
          </w:rPr>
          <w:delText>Nun wi</w:delText>
        </w:r>
      </w:del>
      <w:ins w:id="52" w:author="Jens-Christian Fischer" w:date="2018-01-07T15:41:00Z">
        <w:r w:rsidR="00492960">
          <w:rPr>
            <w:rFonts w:cstheme="minorHAnsi"/>
            <w:sz w:val="24"/>
            <w:szCs w:val="24"/>
          </w:rPr>
          <w:t>Wir haben uns nun</w:t>
        </w:r>
      </w:ins>
      <w:del w:id="53" w:author="Jens-Christian Fischer" w:date="2018-01-07T15:41:00Z">
        <w:r w:rsidDel="00492960">
          <w:rPr>
            <w:rFonts w:cstheme="minorHAnsi"/>
            <w:sz w:val="24"/>
            <w:szCs w:val="24"/>
          </w:rPr>
          <w:delText>r haben uns</w:delText>
        </w:r>
      </w:del>
      <w:r>
        <w:rPr>
          <w:rFonts w:cstheme="minorHAnsi"/>
          <w:sz w:val="24"/>
          <w:szCs w:val="24"/>
        </w:rPr>
        <w:t xml:space="preserve"> entschieden</w:t>
      </w:r>
      <w:ins w:id="54" w:author="Jens-Christian Fischer" w:date="2018-01-07T15:41:00Z">
        <w:r w:rsidR="00492960">
          <w:rPr>
            <w:rFonts w:cstheme="minorHAnsi"/>
            <w:sz w:val="24"/>
            <w:szCs w:val="24"/>
          </w:rPr>
          <w:t>,</w:t>
        </w:r>
      </w:ins>
      <w:r>
        <w:rPr>
          <w:rFonts w:cstheme="minorHAnsi"/>
          <w:sz w:val="24"/>
          <w:szCs w:val="24"/>
        </w:rPr>
        <w:t xml:space="preserve"> </w:t>
      </w:r>
      <w:commentRangeStart w:id="55"/>
      <w:r>
        <w:rPr>
          <w:rFonts w:cstheme="minorHAnsi"/>
          <w:sz w:val="24"/>
          <w:szCs w:val="24"/>
        </w:rPr>
        <w:t>die Story von Videogames untersuchen</w:t>
      </w:r>
      <w:commentRangeEnd w:id="55"/>
      <w:r w:rsidR="00492960">
        <w:rPr>
          <w:rStyle w:val="CommentReference"/>
        </w:rPr>
        <w:commentReference w:id="55"/>
      </w:r>
      <w:ins w:id="56" w:author="Jens-Christian Fischer" w:date="2018-01-07T15:41:00Z">
        <w:r w:rsidR="00492960">
          <w:rPr>
            <w:rFonts w:cstheme="minorHAnsi"/>
            <w:sz w:val="24"/>
            <w:szCs w:val="24"/>
          </w:rPr>
          <w:t>,</w:t>
        </w:r>
      </w:ins>
      <w:r>
        <w:rPr>
          <w:rFonts w:cstheme="minorHAnsi"/>
          <w:sz w:val="24"/>
          <w:szCs w:val="24"/>
        </w:rPr>
        <w:t xml:space="preserve"> indem wir verschiedene RPG</w:t>
      </w:r>
      <w:del w:id="57" w:author="Jens-Christian Fischer" w:date="2018-01-07T15:42:00Z">
        <w:r w:rsidDel="00492960">
          <w:rPr>
            <w:rFonts w:cstheme="minorHAnsi"/>
            <w:sz w:val="24"/>
            <w:szCs w:val="24"/>
          </w:rPr>
          <w:delText>’</w:delText>
        </w:r>
      </w:del>
      <w:r>
        <w:rPr>
          <w:rFonts w:cstheme="minorHAnsi"/>
          <w:sz w:val="24"/>
          <w:szCs w:val="24"/>
        </w:rPr>
        <w:t xml:space="preserve">s der letzten 10 Jahre anschauen. Schlussendlich haben wir zusammen mit unserer Betreuungsperson </w:t>
      </w:r>
      <w:r w:rsidR="00390A8E">
        <w:rPr>
          <w:rFonts w:cstheme="minorHAnsi"/>
          <w:sz w:val="24"/>
          <w:szCs w:val="24"/>
        </w:rPr>
        <w:t>die Idee gehabt</w:t>
      </w:r>
      <w:ins w:id="58" w:author="Jens-Christian Fischer" w:date="2018-01-07T15:42:00Z">
        <w:r w:rsidR="00492960">
          <w:rPr>
            <w:rFonts w:cstheme="minorHAnsi"/>
            <w:sz w:val="24"/>
            <w:szCs w:val="24"/>
          </w:rPr>
          <w:t>,</w:t>
        </w:r>
      </w:ins>
      <w:r w:rsidR="00390A8E">
        <w:rPr>
          <w:rFonts w:cstheme="minorHAnsi"/>
          <w:sz w:val="24"/>
          <w:szCs w:val="24"/>
        </w:rPr>
        <w:t xml:space="preserve"> die Meinung von Konsumenten zur Storyline in Games herauszufinden. Gleichzeitig wollen wir aufzeigen wie Storytelling in Games eine Kunstform sein kann und was genau die Storyline in Games </w:t>
      </w:r>
      <w:r w:rsidR="00EC3A3E">
        <w:rPr>
          <w:rFonts w:cstheme="minorHAnsi"/>
          <w:sz w:val="24"/>
          <w:szCs w:val="24"/>
        </w:rPr>
        <w:t>ist</w:t>
      </w:r>
      <w:r w:rsidR="00390A8E">
        <w:rPr>
          <w:rFonts w:cstheme="minorHAnsi"/>
          <w:sz w:val="24"/>
          <w:szCs w:val="24"/>
        </w:rPr>
        <w:t xml:space="preserve">. Von </w:t>
      </w:r>
      <w:r w:rsidR="00EC3A3E">
        <w:rPr>
          <w:rFonts w:cstheme="minorHAnsi"/>
          <w:sz w:val="24"/>
          <w:szCs w:val="24"/>
        </w:rPr>
        <w:t>Anfang</w:t>
      </w:r>
      <w:r w:rsidR="00390A8E">
        <w:rPr>
          <w:rFonts w:cstheme="minorHAnsi"/>
          <w:sz w:val="24"/>
          <w:szCs w:val="24"/>
        </w:rPr>
        <w:t xml:space="preserve"> an wollten wir ein Interview oder eine Umfrage machen um unsere Arbeit zu unterstützen und </w:t>
      </w:r>
      <w:del w:id="59" w:author="Jens-Christian Fischer" w:date="2018-01-07T15:42:00Z">
        <w:r w:rsidR="00390A8E" w:rsidDel="00492960">
          <w:rPr>
            <w:rFonts w:cstheme="minorHAnsi"/>
            <w:sz w:val="24"/>
            <w:szCs w:val="24"/>
          </w:rPr>
          <w:delText xml:space="preserve">mit </w:delText>
        </w:r>
      </w:del>
      <w:r w:rsidR="00390A8E">
        <w:rPr>
          <w:rFonts w:cstheme="minorHAnsi"/>
          <w:sz w:val="24"/>
          <w:szCs w:val="24"/>
        </w:rPr>
        <w:t>diese</w:t>
      </w:r>
      <w:del w:id="60" w:author="Jens-Christian Fischer" w:date="2018-01-07T15:42:00Z">
        <w:r w:rsidR="00390A8E" w:rsidDel="00492960">
          <w:rPr>
            <w:rFonts w:cstheme="minorHAnsi"/>
            <w:sz w:val="24"/>
            <w:szCs w:val="24"/>
          </w:rPr>
          <w:delText>m</w:delText>
        </w:r>
      </w:del>
      <w:ins w:id="61" w:author="Jens-Christian Fischer" w:date="2018-01-07T15:42:00Z">
        <w:r w:rsidR="00492960">
          <w:rPr>
            <w:rFonts w:cstheme="minorHAnsi"/>
            <w:sz w:val="24"/>
            <w:szCs w:val="24"/>
          </w:rPr>
          <w:t>s</w:t>
        </w:r>
      </w:ins>
      <w:r w:rsidR="00390A8E">
        <w:rPr>
          <w:rFonts w:cstheme="minorHAnsi"/>
          <w:sz w:val="24"/>
          <w:szCs w:val="24"/>
        </w:rPr>
        <w:t xml:space="preserve"> Thema </w:t>
      </w:r>
      <w:del w:id="62" w:author="Jens-Christian Fischer" w:date="2018-01-07T15:42:00Z">
        <w:r w:rsidR="00390A8E" w:rsidDel="00492960">
          <w:rPr>
            <w:rFonts w:cstheme="minorHAnsi"/>
            <w:sz w:val="24"/>
            <w:szCs w:val="24"/>
          </w:rPr>
          <w:delText xml:space="preserve">konnten </w:delText>
        </w:r>
      </w:del>
      <w:ins w:id="63" w:author="Jens-Christian Fischer" w:date="2018-01-07T15:42:00Z">
        <w:r w:rsidR="00492960">
          <w:rPr>
            <w:rFonts w:cstheme="minorHAnsi"/>
            <w:sz w:val="24"/>
            <w:szCs w:val="24"/>
          </w:rPr>
          <w:t>ermöglichte dies.</w:t>
        </w:r>
      </w:ins>
      <w:bookmarkStart w:id="64" w:name="_GoBack"/>
      <w:bookmarkEnd w:id="64"/>
      <w:del w:id="65" w:author="Jens-Christian Fischer" w:date="2018-01-07T15:42:00Z">
        <w:r w:rsidR="00390A8E" w:rsidDel="00492960">
          <w:rPr>
            <w:rFonts w:cstheme="minorHAnsi"/>
            <w:sz w:val="24"/>
            <w:szCs w:val="24"/>
          </w:rPr>
          <w:delText>wir das.</w:delText>
        </w:r>
      </w:del>
      <w:r w:rsidR="00390A8E">
        <w:rPr>
          <w:rFonts w:cstheme="minorHAnsi"/>
          <w:sz w:val="24"/>
          <w:szCs w:val="24"/>
        </w:rPr>
        <w:t xml:space="preserve"> </w:t>
      </w:r>
    </w:p>
    <w:sectPr w:rsidR="000E694E" w:rsidRPr="000E69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4" w:author="Jens-Christian Fischer" w:date="2018-01-07T15:40:00Z" w:initials="JF">
    <w:p w14:paraId="3799A99E" w14:textId="77777777" w:rsidR="00492960" w:rsidRDefault="00492960">
      <w:pPr>
        <w:pStyle w:val="CommentText"/>
      </w:pPr>
      <w:r>
        <w:rPr>
          <w:rStyle w:val="CommentReference"/>
        </w:rPr>
        <w:annotationRef/>
      </w:r>
      <w:r>
        <w:t>Was für Schwierigkeiten?</w:t>
      </w:r>
    </w:p>
  </w:comment>
  <w:comment w:id="55" w:author="Jens-Christian Fischer" w:date="2018-01-07T15:41:00Z" w:initials="JF">
    <w:p w14:paraId="1D0CDA2F" w14:textId="77777777" w:rsidR="00492960" w:rsidRDefault="00492960">
      <w:pPr>
        <w:pStyle w:val="CommentText"/>
      </w:pPr>
      <w:r>
        <w:rPr>
          <w:rStyle w:val="CommentReference"/>
        </w:rPr>
        <w:annotationRef/>
      </w:r>
      <w:r>
        <w:t>Kein guter Satz – die Geschichten, die in Games erzählt werden vielleicht?</w:t>
      </w:r>
    </w:p>
    <w:p w14:paraId="111AF101" w14:textId="77777777" w:rsidR="00492960" w:rsidRDefault="0049296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99A99E" w15:done="0"/>
  <w15:commentEx w15:paraId="111AF1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ns-Christian Fischer">
    <w15:presenceInfo w15:providerId="Windows Live" w15:userId="8317c5fb21bcba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4E"/>
    <w:rsid w:val="000E694E"/>
    <w:rsid w:val="00390A8E"/>
    <w:rsid w:val="00492960"/>
    <w:rsid w:val="00710CA8"/>
    <w:rsid w:val="00A80D08"/>
    <w:rsid w:val="00E95A8D"/>
    <w:rsid w:val="00EC3A3E"/>
    <w:rsid w:val="00FC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F792"/>
  <w15:chartTrackingRefBased/>
  <w15:docId w15:val="{07E1FC0A-F701-4290-9261-2F4AC7F9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96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96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929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29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29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9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9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1697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Fischer</dc:creator>
  <cp:keywords/>
  <dc:description/>
  <cp:lastModifiedBy>Jens-Christian Fischer</cp:lastModifiedBy>
  <cp:revision>2</cp:revision>
  <dcterms:created xsi:type="dcterms:W3CDTF">2018-01-07T13:00:00Z</dcterms:created>
  <dcterms:modified xsi:type="dcterms:W3CDTF">2018-01-07T14:42:00Z</dcterms:modified>
</cp:coreProperties>
</file>